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0166A" w14:textId="1B7841C0" w:rsidR="00932CEE" w:rsidRPr="00BA50BE" w:rsidRDefault="00932CEE" w:rsidP="00932CEE">
      <w:pPr>
        <w:rPr>
          <w:rFonts w:ascii="Times New Roman" w:hAnsi="Times New Roman" w:cs="Times New Roman"/>
          <w:b/>
          <w:sz w:val="32"/>
          <w:szCs w:val="32"/>
        </w:rPr>
      </w:pPr>
      <w:bookmarkStart w:id="0" w:name="_Hlk21464503"/>
      <w:bookmarkEnd w:id="0"/>
      <w:r w:rsidRPr="00BA50BE">
        <w:rPr>
          <w:rFonts w:ascii="Times New Roman" w:hAnsi="Times New Roman" w:cs="Times New Roman"/>
          <w:b/>
          <w:sz w:val="32"/>
          <w:szCs w:val="32"/>
        </w:rPr>
        <w:t>SU</w:t>
      </w:r>
      <w:r w:rsidR="00A44D6A">
        <w:rPr>
          <w:rFonts w:ascii="Times New Roman" w:hAnsi="Times New Roman" w:cs="Times New Roman"/>
          <w:b/>
          <w:sz w:val="32"/>
          <w:szCs w:val="32"/>
        </w:rPr>
        <w:t>P</w:t>
      </w:r>
      <w:r w:rsidRPr="00BA50BE">
        <w:rPr>
          <w:rFonts w:ascii="Times New Roman" w:hAnsi="Times New Roman" w:cs="Times New Roman"/>
          <w:b/>
          <w:sz w:val="32"/>
          <w:szCs w:val="32"/>
        </w:rPr>
        <w:t>PLEMENTARY MATERIAL – Annotated screenshots of the BED Calculator</w:t>
      </w:r>
    </w:p>
    <w:p w14:paraId="0A08A4FF" w14:textId="77777777" w:rsidR="00932CEE" w:rsidRPr="00BA50BE" w:rsidRDefault="00932CEE" w:rsidP="00932CEE">
      <w:pPr>
        <w:rPr>
          <w:rFonts w:ascii="Times New Roman" w:hAnsi="Times New Roman" w:cs="Times New Roman"/>
          <w:b/>
          <w:sz w:val="28"/>
          <w:szCs w:val="28"/>
        </w:rPr>
      </w:pPr>
      <w:r w:rsidRPr="00BA50BE">
        <w:rPr>
          <w:rFonts w:ascii="Times New Roman" w:hAnsi="Times New Roman" w:cs="Times New Roman"/>
          <w:b/>
          <w:sz w:val="28"/>
          <w:szCs w:val="28"/>
        </w:rPr>
        <w:t>Further development of spinal cord re-treatment dose estimation: including radiotherapy with protons and light ions.</w:t>
      </w:r>
    </w:p>
    <w:p w14:paraId="0FA8B590" w14:textId="77777777" w:rsidR="001C5EFD" w:rsidRDefault="00BA50BE" w:rsidP="00932CEE">
      <w:pPr>
        <w:rPr>
          <w:rFonts w:ascii="Times New Roman" w:hAnsi="Times New Roman" w:cs="Times New Roman"/>
          <w:sz w:val="24"/>
          <w:szCs w:val="24"/>
        </w:rPr>
      </w:pPr>
      <w:bookmarkStart w:id="1" w:name="_Hlk21684680"/>
      <w:r w:rsidRPr="00BA50BE">
        <w:rPr>
          <w:rFonts w:ascii="Times New Roman" w:hAnsi="Times New Roman" w:cs="Times New Roman"/>
          <w:sz w:val="24"/>
          <w:szCs w:val="24"/>
        </w:rPr>
        <w:t xml:space="preserve">Joshua W. Moore, Thomas E. Woolley, John W. Hopewell and Bleddyn Jones. </w:t>
      </w:r>
    </w:p>
    <w:bookmarkEnd w:id="1"/>
    <w:p w14:paraId="564A10A8" w14:textId="2CD6A815" w:rsidR="001C5EFD" w:rsidRPr="000B4FC8" w:rsidRDefault="00632C0F" w:rsidP="001C5EFD">
      <w:pPr>
        <w:rPr>
          <w:rFonts w:ascii="Times New Roman" w:hAnsi="Times New Roman" w:cs="Times New Roman"/>
          <w:sz w:val="24"/>
          <w:szCs w:val="24"/>
        </w:rPr>
      </w:pPr>
      <w:r>
        <w:rPr>
          <w:rFonts w:ascii="Times New Roman" w:hAnsi="Times New Roman" w:cs="Times New Roman"/>
          <w:sz w:val="24"/>
          <w:szCs w:val="24"/>
        </w:rPr>
        <w:t>Biomedical Physics &amp; Engineering Express</w:t>
      </w:r>
      <w:r w:rsidR="001C5EFD">
        <w:rPr>
          <w:rFonts w:ascii="Times New Roman" w:hAnsi="Times New Roman" w:cs="Times New Roman"/>
          <w:sz w:val="24"/>
          <w:szCs w:val="24"/>
        </w:rPr>
        <w:t xml:space="preserve"> xx, xxx – xxx, 20xx</w:t>
      </w:r>
    </w:p>
    <w:p w14:paraId="6197B4FB" w14:textId="1A9A4B1D" w:rsidR="00932CEE" w:rsidRPr="00BA50BE" w:rsidRDefault="00932CEE" w:rsidP="00932CEE">
      <w:pPr>
        <w:rPr>
          <w:rFonts w:ascii="Times New Roman" w:hAnsi="Times New Roman" w:cs="Times New Roman"/>
          <w:sz w:val="24"/>
          <w:szCs w:val="24"/>
        </w:rPr>
      </w:pPr>
      <w:r w:rsidRPr="00BA50B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06DBA0" wp14:editId="38B8AD34">
                <wp:simplePos x="0" y="0"/>
                <wp:positionH relativeFrom="column">
                  <wp:posOffset>0</wp:posOffset>
                </wp:positionH>
                <wp:positionV relativeFrom="paragraph">
                  <wp:posOffset>194945</wp:posOffset>
                </wp:positionV>
                <wp:extent cx="55816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58165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CC0A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35pt" to="43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" strokecolor="#4472c4 [3204]" strokeweight="1pt">
                <v:stroke joinstyle="miter"/>
              </v:line>
            </w:pict>
          </mc:Fallback>
        </mc:AlternateContent>
      </w:r>
    </w:p>
    <w:p w14:paraId="59FCC2ED" w14:textId="0544A0F5" w:rsidR="00932CEE" w:rsidRPr="001C5EFD" w:rsidRDefault="001C5EFD">
      <w:pPr>
        <w:rPr>
          <w:rFonts w:ascii="Times New Roman" w:hAnsi="Times New Roman" w:cs="Times New Roman"/>
        </w:rPr>
      </w:pPr>
      <w:r>
        <w:rPr>
          <w:rFonts w:ascii="Times New Roman" w:hAnsi="Times New Roman" w:cs="Times New Roman"/>
        </w:rPr>
        <w:t>This document contains example screenshots of the GUI. Figure 1 is an example of the GUI layout for a proton retreatment while figure 2 is an example of the GUI for a photon retreatment. It must be emphasized that there are distinctions between the two, in particular, for the differences in inputs and outputs. The annotated figures are placed here to aid the user and should be used in conjunction with the main text.</w:t>
      </w:r>
    </w:p>
    <w:p w14:paraId="2C315044" w14:textId="2D83A7C2" w:rsidR="001C5EFD" w:rsidRDefault="001C5EFD">
      <w:pPr>
        <w:rPr>
          <w:rFonts w:ascii="Times New Roman" w:hAnsi="Times New Roman" w:cs="Times New Roman"/>
          <w:b/>
          <w:bCs/>
          <w:sz w:val="24"/>
          <w:szCs w:val="24"/>
        </w:rPr>
      </w:pPr>
      <w:ins w:id="2" w:author="Joshua Moore" w:date="2019-10-07T23:17:00Z">
        <w:r w:rsidRPr="00BA50BE">
          <w:rPr>
            <w:rFonts w:ascii="Times New Roman" w:hAnsi="Times New Roman" w:cs="Times New Roman"/>
            <w:noProof/>
            <w:sz w:val="24"/>
            <w:szCs w:val="24"/>
          </w:rPr>
          <w:drawing>
            <wp:anchor distT="0" distB="0" distL="114300" distR="114300" simplePos="0" relativeHeight="251661312" behindDoc="0" locked="0" layoutInCell="1" allowOverlap="1" wp14:anchorId="6897DDE9" wp14:editId="62BB7D0C">
              <wp:simplePos x="0" y="0"/>
              <wp:positionH relativeFrom="column">
                <wp:posOffset>-106680</wp:posOffset>
              </wp:positionH>
              <wp:positionV relativeFrom="paragraph">
                <wp:posOffset>391160</wp:posOffset>
              </wp:positionV>
              <wp:extent cx="5731510" cy="2897505"/>
              <wp:effectExtent l="0" t="0" r="2540" b="0"/>
              <wp:wrapTopAndBottom/>
              <wp:docPr id="14" name="Picture 14" descr="A screenshot of a social media post with tex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notated GU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14:sizeRelH relativeFrom="page">
                <wp14:pctWidth>0</wp14:pctWidth>
              </wp14:sizeRelH>
              <wp14:sizeRelV relativeFrom="page">
                <wp14:pctHeight>0</wp14:pctHeight>
              </wp14:sizeRelV>
            </wp:anchor>
          </w:drawing>
        </w:r>
      </w:ins>
    </w:p>
    <w:p w14:paraId="7039BC32" w14:textId="5CD2A547" w:rsidR="00C031A7" w:rsidRDefault="00C031A7">
      <w:pPr>
        <w:rPr>
          <w:rFonts w:ascii="Times New Roman" w:hAnsi="Times New Roman" w:cs="Times New Roman"/>
          <w:b/>
          <w:bCs/>
          <w:sz w:val="24"/>
          <w:szCs w:val="24"/>
        </w:rPr>
      </w:pPr>
      <w:r w:rsidRPr="00BA50BE">
        <w:rPr>
          <w:rFonts w:ascii="Times New Roman" w:hAnsi="Times New Roman" w:cs="Times New Roman"/>
          <w:b/>
          <w:bCs/>
          <w:sz w:val="24"/>
          <w:szCs w:val="24"/>
        </w:rPr>
        <w:t xml:space="preserve">Figure 1. Annotated screenshot of the GUI with initial proton treatment and proton retreatment window selected and default values. A-D are the tab buttons to select the corresponding combination of proton-photon treatments. E-F are checkboxes that fix the RBE at 1.1 for the initial proton treatment and proton retreatment respectively. G refers to the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LET</m:t>
            </m:r>
          </m:e>
          <m:sub>
            <m:r>
              <m:rPr>
                <m:sty m:val="b"/>
              </m:rPr>
              <w:rPr>
                <w:rFonts w:ascii="Cambria Math" w:eastAsiaTheme="minorEastAsia" w:hAnsi="Cambria Math" w:cs="Times New Roman"/>
                <w:sz w:val="24"/>
                <w:szCs w:val="24"/>
              </w:rPr>
              <m:t>u</m:t>
            </m:r>
          </m:sub>
        </m:sSub>
      </m:oMath>
      <w:r w:rsidRPr="00BA50BE">
        <w:rPr>
          <w:rFonts w:ascii="Times New Roman" w:eastAsiaTheme="minorEastAsia" w:hAnsi="Times New Roman" w:cs="Times New Roman"/>
          <w:b/>
          <w:bCs/>
          <w:iCs/>
          <w:sz w:val="24"/>
          <w:szCs w:val="24"/>
        </w:rPr>
        <w:t xml:space="preserve"> input boxes for both initial treatment and retreatment. H </w:t>
      </w:r>
      <w:r w:rsidRPr="00BA50BE">
        <w:rPr>
          <w:rFonts w:ascii="Times New Roman" w:hAnsi="Times New Roman" w:cs="Times New Roman"/>
          <w:b/>
          <w:bCs/>
          <w:sz w:val="24"/>
          <w:szCs w:val="24"/>
        </w:rPr>
        <w:t xml:space="preserve">refers to the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LET</m:t>
            </m:r>
          </m:e>
          <m:sub>
            <m:r>
              <m:rPr>
                <m:sty m:val="b"/>
              </m:rPr>
              <w:rPr>
                <w:rFonts w:ascii="Cambria Math" w:eastAsiaTheme="minorEastAsia" w:hAnsi="Cambria Math" w:cs="Times New Roman"/>
                <w:sz w:val="24"/>
                <w:szCs w:val="24"/>
              </w:rPr>
              <m:t>x</m:t>
            </m:r>
          </m:sub>
        </m:sSub>
      </m:oMath>
      <w:r w:rsidRPr="00BA50BE">
        <w:rPr>
          <w:rFonts w:ascii="Times New Roman" w:eastAsiaTheme="minorEastAsia" w:hAnsi="Times New Roman" w:cs="Times New Roman"/>
          <w:b/>
          <w:bCs/>
          <w:iCs/>
          <w:sz w:val="24"/>
          <w:szCs w:val="24"/>
        </w:rPr>
        <w:t xml:space="preserve"> input boxes for both initial treatment and retreatment. I </w:t>
      </w:r>
      <w:proofErr w:type="gramStart"/>
      <w:r w:rsidRPr="00BA50BE">
        <w:rPr>
          <w:rFonts w:ascii="Times New Roman" w:hAnsi="Times New Roman" w:cs="Times New Roman"/>
          <w:b/>
          <w:bCs/>
          <w:sz w:val="24"/>
          <w:szCs w:val="24"/>
        </w:rPr>
        <w:t>refers</w:t>
      </w:r>
      <w:proofErr w:type="gramEnd"/>
      <w:r w:rsidRPr="00BA50BE">
        <w:rPr>
          <w:rFonts w:ascii="Times New Roman" w:hAnsi="Times New Roman" w:cs="Times New Roman"/>
          <w:b/>
          <w:bCs/>
          <w:sz w:val="24"/>
          <w:szCs w:val="24"/>
        </w:rPr>
        <w:t xml:space="preserve"> to the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LET</m:t>
            </m:r>
          </m:e>
          <m:sub>
            <m:r>
              <m:rPr>
                <m:sty m:val="b"/>
              </m:rPr>
              <w:rPr>
                <w:rFonts w:ascii="Cambria Math" w:eastAsiaTheme="minorEastAsia" w:hAnsi="Cambria Math" w:cs="Times New Roman"/>
                <w:sz w:val="24"/>
                <w:szCs w:val="24"/>
              </w:rPr>
              <m:t>r</m:t>
            </m:r>
          </m:sub>
        </m:sSub>
      </m:oMath>
      <w:r w:rsidRPr="00BA50BE">
        <w:rPr>
          <w:rFonts w:ascii="Times New Roman" w:eastAsiaTheme="minorEastAsia" w:hAnsi="Times New Roman" w:cs="Times New Roman"/>
          <w:b/>
          <w:bCs/>
          <w:iCs/>
          <w:sz w:val="24"/>
          <w:szCs w:val="24"/>
        </w:rPr>
        <w:t xml:space="preserve"> input boxes for both initial treatment and retreatment. J is the input box for retreatment proton dose. K is the input box time-elapsed between initial treatment and retreatment. L is input box for the conservative factor. M corresponds to the checkbox that turns off the dose adjustments. N is the calculate bu</w:t>
      </w:r>
      <w:r w:rsidRPr="00BA50BE">
        <w:rPr>
          <w:rFonts w:ascii="Times New Roman" w:hAnsi="Times New Roman" w:cs="Times New Roman"/>
          <w:b/>
          <w:bCs/>
          <w:sz w:val="24"/>
          <w:szCs w:val="24"/>
        </w:rPr>
        <w:t xml:space="preserve">tton. O refers to where the retreatment doses are displayed. P refers to where the number of retreatment fractions </w:t>
      </w:r>
      <w:r w:rsidRPr="00BA50BE">
        <w:rPr>
          <w:rFonts w:ascii="Times New Roman" w:hAnsi="Times New Roman" w:cs="Times New Roman"/>
          <w:b/>
          <w:bCs/>
          <w:sz w:val="24"/>
          <w:szCs w:val="24"/>
        </w:rPr>
        <w:lastRenderedPageBreak/>
        <w:t>are displayed. Q displays the number of retreatment fractions for the proton retreatments and is an input box for the number of retreatment fractions for photon retreatments. R-S refer to the initial dose and T is the input box for the acceptable risk of myelopathy</w:t>
      </w:r>
      <w:r w:rsidR="00916094">
        <w:rPr>
          <w:rFonts w:ascii="Times New Roman" w:hAnsi="Times New Roman" w:cs="Times New Roman"/>
          <w:b/>
          <w:bCs/>
          <w:sz w:val="24"/>
          <w:szCs w:val="24"/>
        </w:rPr>
        <w:t>.</w:t>
      </w:r>
    </w:p>
    <w:p w14:paraId="2667EAF9" w14:textId="77777777" w:rsidR="00916094" w:rsidRDefault="00916094">
      <w:pPr>
        <w:rPr>
          <w:rFonts w:ascii="Times New Roman" w:hAnsi="Times New Roman" w:cs="Times New Roman"/>
        </w:rPr>
      </w:pPr>
    </w:p>
    <w:p w14:paraId="5A6C9B3C" w14:textId="77777777" w:rsidR="00916094" w:rsidRDefault="00916094" w:rsidP="00916094">
      <w:pPr>
        <w:rPr>
          <w:rFonts w:ascii="Times New Roman" w:hAnsi="Times New Roman" w:cs="Times New Roman"/>
          <w:b/>
          <w:bCs/>
          <w:sz w:val="24"/>
          <w:szCs w:val="24"/>
        </w:rPr>
      </w:pPr>
    </w:p>
    <w:p w14:paraId="071F99F0" w14:textId="77777777" w:rsidR="00916094" w:rsidRDefault="00916094" w:rsidP="00916094">
      <w:pPr>
        <w:rPr>
          <w:rFonts w:ascii="Times New Roman" w:hAnsi="Times New Roman" w:cs="Times New Roman"/>
          <w:b/>
          <w:bCs/>
          <w:sz w:val="24"/>
          <w:szCs w:val="24"/>
        </w:rPr>
      </w:pPr>
    </w:p>
    <w:p w14:paraId="0949A4F4" w14:textId="77777777" w:rsidR="00916094" w:rsidRDefault="00916094" w:rsidP="00916094">
      <w:pPr>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0288" behindDoc="0" locked="0" layoutInCell="1" allowOverlap="1" wp14:anchorId="1D09604B" wp14:editId="48A6ACFE">
            <wp:simplePos x="0" y="0"/>
            <wp:positionH relativeFrom="column">
              <wp:posOffset>-34290</wp:posOffset>
            </wp:positionH>
            <wp:positionV relativeFrom="paragraph">
              <wp:posOffset>0</wp:posOffset>
            </wp:positionV>
            <wp:extent cx="5731510" cy="293751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NNO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p>
    <w:p w14:paraId="55FC7378" w14:textId="32D2FD7F" w:rsidR="00916094" w:rsidRDefault="00916094" w:rsidP="00916094">
      <w:pPr>
        <w:rPr>
          <w:rFonts w:ascii="Times New Roman" w:hAnsi="Times New Roman" w:cs="Times New Roman"/>
          <w:b/>
          <w:bCs/>
          <w:sz w:val="24"/>
          <w:szCs w:val="24"/>
        </w:rPr>
      </w:pPr>
      <w:r w:rsidRPr="00BA50BE">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BA50BE">
        <w:rPr>
          <w:rFonts w:ascii="Times New Roman" w:hAnsi="Times New Roman" w:cs="Times New Roman"/>
          <w:b/>
          <w:bCs/>
          <w:sz w:val="24"/>
          <w:szCs w:val="24"/>
        </w:rPr>
        <w:t>. Annotated screenshot of the GUI with initial proton treatment and p</w:t>
      </w:r>
      <w:r>
        <w:rPr>
          <w:rFonts w:ascii="Times New Roman" w:hAnsi="Times New Roman" w:cs="Times New Roman"/>
          <w:b/>
          <w:bCs/>
          <w:sz w:val="24"/>
          <w:szCs w:val="24"/>
        </w:rPr>
        <w:t>h</w:t>
      </w:r>
      <w:r w:rsidRPr="00BA50BE">
        <w:rPr>
          <w:rFonts w:ascii="Times New Roman" w:hAnsi="Times New Roman" w:cs="Times New Roman"/>
          <w:b/>
          <w:bCs/>
          <w:sz w:val="24"/>
          <w:szCs w:val="24"/>
        </w:rPr>
        <w:t xml:space="preserve">oton retreatment window selected and default values. A-D are the tab buttons to select the corresponding combination of proton-photon treatments. E </w:t>
      </w:r>
      <w:r>
        <w:rPr>
          <w:rFonts w:ascii="Times New Roman" w:hAnsi="Times New Roman" w:cs="Times New Roman"/>
          <w:b/>
          <w:bCs/>
          <w:sz w:val="24"/>
          <w:szCs w:val="24"/>
        </w:rPr>
        <w:t>is the</w:t>
      </w:r>
      <w:r w:rsidRPr="00BA50BE">
        <w:rPr>
          <w:rFonts w:ascii="Times New Roman" w:hAnsi="Times New Roman" w:cs="Times New Roman"/>
          <w:b/>
          <w:bCs/>
          <w:sz w:val="24"/>
          <w:szCs w:val="24"/>
        </w:rPr>
        <w:t xml:space="preserve"> checkbox that fix the RBE at 1.1 for the initial proton. </w:t>
      </w:r>
      <w:r>
        <w:rPr>
          <w:rFonts w:ascii="Times New Roman" w:hAnsi="Times New Roman" w:cs="Times New Roman"/>
          <w:b/>
          <w:bCs/>
          <w:sz w:val="24"/>
          <w:szCs w:val="24"/>
        </w:rPr>
        <w:t>F</w:t>
      </w:r>
      <w:r w:rsidRPr="00BA50BE">
        <w:rPr>
          <w:rFonts w:ascii="Times New Roman" w:hAnsi="Times New Roman" w:cs="Times New Roman"/>
          <w:b/>
          <w:bCs/>
          <w:sz w:val="24"/>
          <w:szCs w:val="24"/>
        </w:rPr>
        <w:t xml:space="preserve"> refers to the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LET</m:t>
            </m:r>
          </m:e>
          <m:sub>
            <m:r>
              <m:rPr>
                <m:sty m:val="b"/>
              </m:rPr>
              <w:rPr>
                <w:rFonts w:ascii="Cambria Math" w:eastAsiaTheme="minorEastAsia" w:hAnsi="Cambria Math" w:cs="Times New Roman"/>
                <w:sz w:val="24"/>
                <w:szCs w:val="24"/>
              </w:rPr>
              <m:t>u</m:t>
            </m:r>
          </m:sub>
        </m:sSub>
      </m:oMath>
      <w:r w:rsidRPr="00BA50BE">
        <w:rPr>
          <w:rFonts w:ascii="Times New Roman" w:eastAsiaTheme="minorEastAsia" w:hAnsi="Times New Roman" w:cs="Times New Roman"/>
          <w:b/>
          <w:bCs/>
          <w:iCs/>
          <w:sz w:val="24"/>
          <w:szCs w:val="24"/>
        </w:rPr>
        <w:t xml:space="preserve"> input boxes for initial treatment. </w:t>
      </w:r>
      <w:r>
        <w:rPr>
          <w:rFonts w:ascii="Times New Roman" w:eastAsiaTheme="minorEastAsia" w:hAnsi="Times New Roman" w:cs="Times New Roman"/>
          <w:b/>
          <w:bCs/>
          <w:iCs/>
          <w:sz w:val="24"/>
          <w:szCs w:val="24"/>
        </w:rPr>
        <w:t>G</w:t>
      </w:r>
      <w:r w:rsidRPr="00BA50BE">
        <w:rPr>
          <w:rFonts w:ascii="Times New Roman" w:eastAsiaTheme="minorEastAsia" w:hAnsi="Times New Roman" w:cs="Times New Roman"/>
          <w:b/>
          <w:bCs/>
          <w:iCs/>
          <w:sz w:val="24"/>
          <w:szCs w:val="24"/>
        </w:rPr>
        <w:t xml:space="preserve"> </w:t>
      </w:r>
      <w:r w:rsidRPr="00BA50BE">
        <w:rPr>
          <w:rFonts w:ascii="Times New Roman" w:hAnsi="Times New Roman" w:cs="Times New Roman"/>
          <w:b/>
          <w:bCs/>
          <w:sz w:val="24"/>
          <w:szCs w:val="24"/>
        </w:rPr>
        <w:t xml:space="preserve">refers to the </w:t>
      </w:r>
      <m:oMath>
        <m:sSub>
          <m:sSubPr>
            <m:ctrlPr>
              <w:rPr>
                <w:rFonts w:ascii="Cambria Math" w:eastAsiaTheme="minorEastAsia" w:hAnsi="Cambria Math" w:cs="Times New Roman"/>
                <w:b/>
                <w:bCs/>
                <w:iCs/>
                <w:sz w:val="24"/>
                <w:szCs w:val="24"/>
              </w:rPr>
            </m:ctrlPr>
          </m:sSubPr>
          <m:e>
            <m:r>
              <m:rPr>
                <m:sty m:val="b"/>
              </m:rPr>
              <w:rPr>
                <w:rFonts w:ascii="Cambria Math" w:eastAsiaTheme="minorEastAsia" w:hAnsi="Cambria Math" w:cs="Times New Roman"/>
                <w:sz w:val="24"/>
                <w:szCs w:val="24"/>
              </w:rPr>
              <m:t>LET</m:t>
            </m:r>
          </m:e>
          <m:sub>
            <m:r>
              <m:rPr>
                <m:sty m:val="b"/>
              </m:rPr>
              <w:rPr>
                <w:rFonts w:ascii="Cambria Math" w:eastAsiaTheme="minorEastAsia" w:hAnsi="Cambria Math" w:cs="Times New Roman"/>
                <w:sz w:val="24"/>
                <w:szCs w:val="24"/>
              </w:rPr>
              <m:t>x</m:t>
            </m:r>
          </m:sub>
        </m:sSub>
      </m:oMath>
      <w:r w:rsidRPr="00BA50BE">
        <w:rPr>
          <w:rFonts w:ascii="Times New Roman" w:eastAsiaTheme="minorEastAsia" w:hAnsi="Times New Roman" w:cs="Times New Roman"/>
          <w:b/>
          <w:bCs/>
          <w:iCs/>
          <w:sz w:val="24"/>
          <w:szCs w:val="24"/>
        </w:rPr>
        <w:t xml:space="preserve"> input boxes for initial treatment. </w:t>
      </w:r>
      <w:r>
        <w:rPr>
          <w:rFonts w:ascii="Times New Roman" w:eastAsiaTheme="minorEastAsia" w:hAnsi="Times New Roman" w:cs="Times New Roman"/>
          <w:b/>
          <w:bCs/>
          <w:iCs/>
          <w:sz w:val="24"/>
          <w:szCs w:val="24"/>
        </w:rPr>
        <w:t>H</w:t>
      </w:r>
      <w:r w:rsidRPr="00BA50BE">
        <w:rPr>
          <w:rFonts w:ascii="Times New Roman" w:eastAsiaTheme="minorEastAsia" w:hAnsi="Times New Roman" w:cs="Times New Roman"/>
          <w:b/>
          <w:bCs/>
          <w:iCs/>
          <w:sz w:val="24"/>
          <w:szCs w:val="24"/>
        </w:rPr>
        <w:t xml:space="preserve"> is the input box time-elapsed between initial treatment and retreatment. </w:t>
      </w:r>
      <w:r>
        <w:rPr>
          <w:rFonts w:ascii="Times New Roman" w:eastAsiaTheme="minorEastAsia" w:hAnsi="Times New Roman" w:cs="Times New Roman"/>
          <w:b/>
          <w:bCs/>
          <w:iCs/>
          <w:sz w:val="24"/>
          <w:szCs w:val="24"/>
        </w:rPr>
        <w:t>I</w:t>
      </w:r>
      <w:r w:rsidRPr="00BA50BE">
        <w:rPr>
          <w:rFonts w:ascii="Times New Roman" w:eastAsiaTheme="minorEastAsia" w:hAnsi="Times New Roman" w:cs="Times New Roman"/>
          <w:b/>
          <w:bCs/>
          <w:iCs/>
          <w:sz w:val="24"/>
          <w:szCs w:val="24"/>
        </w:rPr>
        <w:t xml:space="preserve"> </w:t>
      </w:r>
      <w:proofErr w:type="gramStart"/>
      <w:r w:rsidRPr="00BA50BE">
        <w:rPr>
          <w:rFonts w:ascii="Times New Roman" w:eastAsiaTheme="minorEastAsia" w:hAnsi="Times New Roman" w:cs="Times New Roman"/>
          <w:b/>
          <w:bCs/>
          <w:iCs/>
          <w:sz w:val="24"/>
          <w:szCs w:val="24"/>
        </w:rPr>
        <w:t>is</w:t>
      </w:r>
      <w:proofErr w:type="gramEnd"/>
      <w:r w:rsidRPr="00BA50BE">
        <w:rPr>
          <w:rFonts w:ascii="Times New Roman" w:eastAsiaTheme="minorEastAsia" w:hAnsi="Times New Roman" w:cs="Times New Roman"/>
          <w:b/>
          <w:bCs/>
          <w:iCs/>
          <w:sz w:val="24"/>
          <w:szCs w:val="24"/>
        </w:rPr>
        <w:t xml:space="preserve"> input box for the conservative factor. </w:t>
      </w:r>
      <w:r>
        <w:rPr>
          <w:rFonts w:ascii="Times New Roman" w:eastAsiaTheme="minorEastAsia" w:hAnsi="Times New Roman" w:cs="Times New Roman"/>
          <w:b/>
          <w:bCs/>
          <w:iCs/>
          <w:sz w:val="24"/>
          <w:szCs w:val="24"/>
        </w:rPr>
        <w:t>J corresponds to the notation button that opens the window of definitions</w:t>
      </w:r>
      <w:r w:rsidRPr="00BA50BE">
        <w:rPr>
          <w:rFonts w:ascii="Times New Roman" w:eastAsiaTheme="minorEastAsia" w:hAnsi="Times New Roman" w:cs="Times New Roman"/>
          <w:b/>
          <w:bCs/>
          <w:iCs/>
          <w:sz w:val="24"/>
          <w:szCs w:val="24"/>
        </w:rPr>
        <w:t xml:space="preserve">. </w:t>
      </w:r>
      <w:r>
        <w:rPr>
          <w:rFonts w:ascii="Times New Roman" w:eastAsiaTheme="minorEastAsia" w:hAnsi="Times New Roman" w:cs="Times New Roman"/>
          <w:b/>
          <w:bCs/>
          <w:iCs/>
          <w:sz w:val="24"/>
          <w:szCs w:val="24"/>
        </w:rPr>
        <w:t>K</w:t>
      </w:r>
      <w:r w:rsidRPr="00BA50BE">
        <w:rPr>
          <w:rFonts w:ascii="Times New Roman" w:eastAsiaTheme="minorEastAsia" w:hAnsi="Times New Roman" w:cs="Times New Roman"/>
          <w:b/>
          <w:bCs/>
          <w:iCs/>
          <w:sz w:val="24"/>
          <w:szCs w:val="24"/>
        </w:rPr>
        <w:t xml:space="preserve"> is the calculate bu</w:t>
      </w:r>
      <w:r w:rsidRPr="00BA50BE">
        <w:rPr>
          <w:rFonts w:ascii="Times New Roman" w:hAnsi="Times New Roman" w:cs="Times New Roman"/>
          <w:b/>
          <w:bCs/>
          <w:sz w:val="24"/>
          <w:szCs w:val="24"/>
        </w:rPr>
        <w:t xml:space="preserve">tton. </w:t>
      </w:r>
      <w:r>
        <w:rPr>
          <w:rFonts w:ascii="Times New Roman" w:hAnsi="Times New Roman" w:cs="Times New Roman"/>
          <w:b/>
          <w:bCs/>
          <w:sz w:val="24"/>
          <w:szCs w:val="24"/>
        </w:rPr>
        <w:t>L</w:t>
      </w:r>
      <w:r w:rsidRPr="00BA50BE">
        <w:rPr>
          <w:rFonts w:ascii="Times New Roman" w:hAnsi="Times New Roman" w:cs="Times New Roman"/>
          <w:b/>
          <w:bCs/>
          <w:sz w:val="24"/>
          <w:szCs w:val="24"/>
        </w:rPr>
        <w:t xml:space="preserve"> refers to where the retreatment doses are displayed. </w:t>
      </w:r>
      <w:r>
        <w:rPr>
          <w:rFonts w:ascii="Times New Roman" w:hAnsi="Times New Roman" w:cs="Times New Roman"/>
          <w:b/>
          <w:bCs/>
          <w:sz w:val="24"/>
          <w:szCs w:val="24"/>
        </w:rPr>
        <w:t>M</w:t>
      </w:r>
      <w:r w:rsidRPr="00BA50BE">
        <w:rPr>
          <w:rFonts w:ascii="Times New Roman" w:hAnsi="Times New Roman" w:cs="Times New Roman"/>
          <w:b/>
          <w:bCs/>
          <w:sz w:val="24"/>
          <w:szCs w:val="24"/>
        </w:rPr>
        <w:t xml:space="preserve"> refers to where the number of retreatment fractions are displayed.</w:t>
      </w:r>
      <w:r w:rsidR="00D7204F">
        <w:rPr>
          <w:rFonts w:ascii="Times New Roman" w:hAnsi="Times New Roman" w:cs="Times New Roman"/>
          <w:b/>
          <w:bCs/>
          <w:sz w:val="24"/>
          <w:szCs w:val="24"/>
        </w:rPr>
        <w:t xml:space="preserve"> </w:t>
      </w:r>
      <w:r>
        <w:rPr>
          <w:rFonts w:ascii="Times New Roman" w:hAnsi="Times New Roman" w:cs="Times New Roman"/>
          <w:b/>
          <w:bCs/>
          <w:sz w:val="24"/>
          <w:szCs w:val="24"/>
        </w:rPr>
        <w:t>N is the input box for number of retreatment fractions</w:t>
      </w:r>
      <w:r w:rsidRPr="00BA50BE">
        <w:rPr>
          <w:rFonts w:ascii="Times New Roman" w:hAnsi="Times New Roman" w:cs="Times New Roman"/>
          <w:b/>
          <w:bCs/>
          <w:sz w:val="24"/>
          <w:szCs w:val="24"/>
        </w:rPr>
        <w:t xml:space="preserve">. </w:t>
      </w:r>
      <w:r>
        <w:rPr>
          <w:rFonts w:ascii="Times New Roman" w:hAnsi="Times New Roman" w:cs="Times New Roman"/>
          <w:b/>
          <w:bCs/>
          <w:sz w:val="24"/>
          <w:szCs w:val="24"/>
        </w:rPr>
        <w:t>P</w:t>
      </w:r>
      <w:r w:rsidRPr="00BA50BE">
        <w:rPr>
          <w:rFonts w:ascii="Times New Roman" w:hAnsi="Times New Roman" w:cs="Times New Roman"/>
          <w:b/>
          <w:bCs/>
          <w:sz w:val="24"/>
          <w:szCs w:val="24"/>
        </w:rPr>
        <w:t>-</w:t>
      </w:r>
      <w:r>
        <w:rPr>
          <w:rFonts w:ascii="Times New Roman" w:hAnsi="Times New Roman" w:cs="Times New Roman"/>
          <w:b/>
          <w:bCs/>
          <w:sz w:val="24"/>
          <w:szCs w:val="24"/>
        </w:rPr>
        <w:t>O</w:t>
      </w:r>
      <w:r w:rsidRPr="00BA50BE">
        <w:rPr>
          <w:rFonts w:ascii="Times New Roman" w:hAnsi="Times New Roman" w:cs="Times New Roman"/>
          <w:b/>
          <w:bCs/>
          <w:sz w:val="24"/>
          <w:szCs w:val="24"/>
        </w:rPr>
        <w:t xml:space="preserve"> refer to the initial dose and </w:t>
      </w:r>
      <w:r>
        <w:rPr>
          <w:rFonts w:ascii="Times New Roman" w:hAnsi="Times New Roman" w:cs="Times New Roman"/>
          <w:b/>
          <w:bCs/>
          <w:sz w:val="24"/>
          <w:szCs w:val="24"/>
        </w:rPr>
        <w:t>Q</w:t>
      </w:r>
      <w:r w:rsidRPr="00BA50BE">
        <w:rPr>
          <w:rFonts w:ascii="Times New Roman" w:hAnsi="Times New Roman" w:cs="Times New Roman"/>
          <w:b/>
          <w:bCs/>
          <w:sz w:val="24"/>
          <w:szCs w:val="24"/>
        </w:rPr>
        <w:t xml:space="preserve"> is the input box for the acceptable risk of myelopathy</w:t>
      </w:r>
      <w:r>
        <w:rPr>
          <w:rFonts w:ascii="Times New Roman" w:hAnsi="Times New Roman" w:cs="Times New Roman"/>
          <w:b/>
          <w:bCs/>
          <w:sz w:val="24"/>
          <w:szCs w:val="24"/>
        </w:rPr>
        <w:t>.</w:t>
      </w:r>
    </w:p>
    <w:p w14:paraId="6E858F75" w14:textId="398A3E8D" w:rsidR="00916094" w:rsidRPr="00BA50BE" w:rsidRDefault="00916094">
      <w:pPr>
        <w:rPr>
          <w:rFonts w:ascii="Times New Roman" w:hAnsi="Times New Roman" w:cs="Times New Roman"/>
        </w:rPr>
      </w:pPr>
    </w:p>
    <w:sectPr w:rsidR="00916094" w:rsidRPr="00BA5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 Moore">
    <w15:presenceInfo w15:providerId="None" w15:userId="Joshua Mo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A7"/>
    <w:rsid w:val="001C5EFD"/>
    <w:rsid w:val="00632C0F"/>
    <w:rsid w:val="008259F0"/>
    <w:rsid w:val="00916094"/>
    <w:rsid w:val="00932CEE"/>
    <w:rsid w:val="00A44D6A"/>
    <w:rsid w:val="00BA50BE"/>
    <w:rsid w:val="00C031A7"/>
    <w:rsid w:val="00D7204F"/>
    <w:rsid w:val="00D80A43"/>
    <w:rsid w:val="00DB0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CE51"/>
  <w15:chartTrackingRefBased/>
  <w15:docId w15:val="{A2777702-02A0-48E4-8F81-AAE4FB6F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E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Moore</dc:creator>
  <cp:keywords/>
  <dc:description/>
  <cp:lastModifiedBy>Joshua Moore</cp:lastModifiedBy>
  <cp:revision>9</cp:revision>
  <dcterms:created xsi:type="dcterms:W3CDTF">2019-10-08T20:36:00Z</dcterms:created>
  <dcterms:modified xsi:type="dcterms:W3CDTF">2020-07-08T15:49:00Z</dcterms:modified>
</cp:coreProperties>
</file>